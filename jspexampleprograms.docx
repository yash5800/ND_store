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t>Example 1</w:t>
      </w:r>
    </w:p>
    <w:p w:rsidR="00A357A3" w:rsidRPr="00A357A3" w:rsidRDefault="00A357A3" w:rsidP="00A357A3">
      <w:pPr>
        <w:pStyle w:val="NoSpacing"/>
        <w:rPr>
          <w:sz w:val="20"/>
          <w:szCs w:val="20"/>
        </w:rPr>
      </w:pPr>
      <w:r w:rsidRPr="00A357A3">
        <w:rPr>
          <w:color w:val="800080"/>
          <w:sz w:val="23"/>
        </w:rPr>
        <w:t>The following JSP program calculates factorial values for an integer number, while the input is taken from an HTML form.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FF"/>
          <w:sz w:val="21"/>
        </w:rPr>
        <w:t>input.html</w:t>
      </w:r>
    </w:p>
    <w:p w:rsidR="00A357A3" w:rsidRPr="00A357A3" w:rsidRDefault="00A357A3" w:rsidP="00A357A3">
      <w:pPr>
        <w:pStyle w:val="NoSpacing"/>
        <w:rPr>
          <w:rFonts w:ascii="Courier" w:hAnsi="Courier" w:cs="Courier New"/>
          <w:color w:val="000000"/>
          <w:sz w:val="21"/>
          <w:szCs w:val="21"/>
        </w:rPr>
      </w:pPr>
      <w:r w:rsidRPr="00A357A3">
        <w:rPr>
          <w:rFonts w:ascii="Courier" w:hAnsi="Courier" w:cs="Courier New"/>
          <w:color w:val="000000"/>
          <w:sz w:val="21"/>
          <w:szCs w:val="21"/>
        </w:rPr>
        <w:t>&lt;</w:t>
      </w:r>
      <w:proofErr w:type="gramStart"/>
      <w:r w:rsidRPr="00A357A3">
        <w:rPr>
          <w:rFonts w:ascii="Courier" w:hAnsi="Courier" w:cs="Courier New"/>
          <w:color w:val="000000"/>
          <w:sz w:val="21"/>
          <w:szCs w:val="21"/>
        </w:rPr>
        <w:t>html</w:t>
      </w:r>
      <w:proofErr w:type="gram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&lt;form action="</w:t>
      </w:r>
      <w:r w:rsidRPr="00A357A3">
        <w:rPr>
          <w:rFonts w:ascii="Courier" w:hAnsi="Courier" w:cs="Courier New"/>
          <w:color w:val="0000FF"/>
          <w:sz w:val="21"/>
          <w:szCs w:val="21"/>
          <w:bdr w:val="none" w:sz="0" w:space="0" w:color="auto" w:frame="1"/>
        </w:rPr>
        <w:t>Factorial.jsp</w:t>
      </w:r>
      <w:r w:rsidRPr="00A357A3">
        <w:rPr>
          <w:rFonts w:ascii="Courier" w:hAnsi="Courier" w:cs="Courier New"/>
          <w:color w:val="000000"/>
          <w:sz w:val="21"/>
          <w:szCs w:val="21"/>
        </w:rPr>
        <w:t>"&gt;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Enter a value for n: &lt;input type="text" name="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val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"&gt;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&lt;input type="submit" value="Submit"&gt;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&lt;/form&gt;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&lt;/html&gt;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FF"/>
          <w:sz w:val="21"/>
        </w:rPr>
        <w:t>Factorial.jsp</w:t>
      </w:r>
    </w:p>
    <w:p w:rsidR="00A357A3" w:rsidRPr="00A357A3" w:rsidRDefault="00A357A3" w:rsidP="00A357A3">
      <w:pPr>
        <w:pStyle w:val="NoSpacing"/>
        <w:rPr>
          <w:rFonts w:ascii="Courier" w:hAnsi="Courier" w:cs="Courier New"/>
          <w:color w:val="000000"/>
          <w:sz w:val="21"/>
          <w:szCs w:val="21"/>
        </w:rPr>
      </w:pPr>
      <w:r w:rsidRPr="00A357A3">
        <w:rPr>
          <w:rFonts w:ascii="Courier" w:hAnsi="Courier" w:cs="Courier New"/>
          <w:color w:val="000000"/>
          <w:sz w:val="21"/>
          <w:szCs w:val="21"/>
        </w:rPr>
        <w:t>&lt;</w:t>
      </w:r>
      <w:proofErr w:type="gramStart"/>
      <w:r w:rsidRPr="00A357A3">
        <w:rPr>
          <w:rFonts w:ascii="Courier" w:hAnsi="Courier" w:cs="Courier New"/>
          <w:color w:val="000000"/>
          <w:sz w:val="21"/>
          <w:szCs w:val="21"/>
        </w:rPr>
        <w:t>html</w:t>
      </w:r>
      <w:proofErr w:type="gram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&lt;%!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long n, result;</w:t>
      </w:r>
      <w:ins w:id="0" w:author="DS LAB" w:date="2024-09-28T12:11:00Z">
        <w:r w:rsidR="006E0DF0">
          <w:rPr>
            <w:rFonts w:ascii="Courier" w:hAnsi="Courier" w:cs="Courier New"/>
            <w:color w:val="000000"/>
            <w:sz w:val="21"/>
            <w:szCs w:val="21"/>
          </w:rPr>
          <w:softHyphen/>
        </w:r>
        <w:r w:rsidR="006E0DF0">
          <w:rPr>
            <w:rFonts w:ascii="Courier" w:hAnsi="Courier" w:cs="Courier New"/>
            <w:color w:val="000000"/>
            <w:sz w:val="21"/>
            <w:szCs w:val="21"/>
          </w:rPr>
          <w:softHyphen/>
        </w:r>
        <w:r w:rsidR="006E0DF0">
          <w:rPr>
            <w:rFonts w:ascii="Courier" w:hAnsi="Courier" w:cs="Courier New"/>
            <w:color w:val="000000"/>
            <w:sz w:val="21"/>
            <w:szCs w:val="21"/>
          </w:rPr>
          <w:softHyphen/>
        </w:r>
        <w:r w:rsidR="006E0DF0">
          <w:rPr>
            <w:rFonts w:ascii="Courier" w:hAnsi="Courier" w:cs="Courier New"/>
            <w:color w:val="000000"/>
            <w:sz w:val="21"/>
            <w:szCs w:val="21"/>
          </w:rPr>
          <w:softHyphen/>
        </w:r>
        <w:r w:rsidR="006E0DF0">
          <w:rPr>
            <w:rFonts w:ascii="Courier" w:hAnsi="Courier" w:cs="Courier New"/>
            <w:color w:val="000000"/>
            <w:sz w:val="21"/>
            <w:szCs w:val="21"/>
          </w:rPr>
          <w:softHyphen/>
        </w:r>
      </w:ins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String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str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long fact(long n) {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if(n==0)        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  return 1;   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else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  return n*fact(n-1);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}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&lt;%    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str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=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request.getParameter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("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val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");    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n =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Long.parseLong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(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str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);   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result = fact(n);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&lt;b&gt;Factorial value: &lt;/b&gt; &lt;%= result 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&lt;/html&gt;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</w:rPr>
        <w:t>Output: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>
            <wp:extent cx="5534025" cy="3810000"/>
            <wp:effectExtent l="19050" t="0" r="9525" b="0"/>
            <wp:docPr id="1" name="Picture 1" descr="http://www.techguruspeaks.com/wp-content/uploads/2019/11/js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guruspeaks.com/wp-content/uploads/2019/11/jsp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80"/>
          <w:sz w:val="21"/>
          <w:szCs w:val="21"/>
          <w:bdr w:val="none" w:sz="0" w:space="0" w:color="auto" w:frame="1"/>
        </w:rPr>
        <w:t>After clicking the “Submit” button we get the following response: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>
            <wp:extent cx="5534025" cy="3810000"/>
            <wp:effectExtent l="19050" t="0" r="9525" b="0"/>
            <wp:docPr id="2" name="Picture 2" descr="http://www.techguruspeaks.com/wp-content/uploads/2019/11/js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guruspeaks.com/wp-content/uploads/2019/11/jsp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rPr>
          <w:sz w:val="24"/>
          <w:szCs w:val="24"/>
        </w:rPr>
        <w:t> </w:t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rPr>
          <w:sz w:val="24"/>
          <w:szCs w:val="24"/>
        </w:rPr>
        <w:t> </w:t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t>Example 2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800080"/>
          <w:sz w:val="21"/>
        </w:rPr>
        <w:t>The following JSP program shows the Fibonacci series up to a particular term, while the input is taken from an HTML form.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FF"/>
          <w:sz w:val="21"/>
        </w:rPr>
        <w:t>input.html</w:t>
      </w:r>
    </w:p>
    <w:p w:rsidR="00A357A3" w:rsidRPr="00A357A3" w:rsidRDefault="00A357A3" w:rsidP="00A357A3">
      <w:pPr>
        <w:pStyle w:val="NoSpacing"/>
        <w:rPr>
          <w:rFonts w:ascii="Courier" w:hAnsi="Courier" w:cs="Courier New"/>
          <w:color w:val="000000"/>
          <w:sz w:val="21"/>
          <w:szCs w:val="21"/>
        </w:rPr>
      </w:pPr>
      <w:r w:rsidRPr="00A357A3">
        <w:rPr>
          <w:rFonts w:ascii="Courier" w:hAnsi="Courier" w:cs="Courier New"/>
          <w:color w:val="000000"/>
          <w:sz w:val="21"/>
          <w:szCs w:val="21"/>
        </w:rPr>
        <w:t>&lt;</w:t>
      </w:r>
      <w:proofErr w:type="gramStart"/>
      <w:r w:rsidRPr="00A357A3">
        <w:rPr>
          <w:rFonts w:ascii="Courier" w:hAnsi="Courier" w:cs="Courier New"/>
          <w:color w:val="000000"/>
          <w:sz w:val="21"/>
          <w:szCs w:val="21"/>
        </w:rPr>
        <w:t>html</w:t>
      </w:r>
      <w:proofErr w:type="gram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&lt;form action="</w:t>
      </w:r>
      <w:r w:rsidRPr="00A357A3">
        <w:rPr>
          <w:rFonts w:ascii="Courier" w:hAnsi="Courier" w:cs="Courier New"/>
          <w:color w:val="0000FF"/>
          <w:sz w:val="21"/>
          <w:szCs w:val="21"/>
          <w:bdr w:val="none" w:sz="0" w:space="0" w:color="auto" w:frame="1"/>
        </w:rPr>
        <w:t>Fibonacci.jsp</w:t>
      </w:r>
      <w:r w:rsidRPr="00A357A3">
        <w:rPr>
          <w:rFonts w:ascii="Courier" w:hAnsi="Courier" w:cs="Courier New"/>
          <w:color w:val="000000"/>
          <w:sz w:val="21"/>
          <w:szCs w:val="21"/>
        </w:rPr>
        <w:t>"&gt;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Enter a value for n: &lt;input type="text" name="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val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"&gt;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&lt;input type="submit" value="Submit"&gt;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&lt;/form&gt;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&lt;/html&gt;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FF"/>
          <w:sz w:val="21"/>
        </w:rPr>
        <w:t>Fibonacci.jsp</w:t>
      </w:r>
    </w:p>
    <w:p w:rsidR="00A357A3" w:rsidRPr="00A357A3" w:rsidRDefault="00A357A3" w:rsidP="00A357A3">
      <w:pPr>
        <w:pStyle w:val="NoSpacing"/>
        <w:rPr>
          <w:rFonts w:ascii="Courier" w:hAnsi="Courier" w:cs="Courier New"/>
          <w:color w:val="000000"/>
          <w:sz w:val="21"/>
          <w:szCs w:val="21"/>
        </w:rPr>
      </w:pPr>
      <w:r w:rsidRPr="00A357A3">
        <w:rPr>
          <w:rFonts w:ascii="Courier" w:hAnsi="Courier" w:cs="Courier New"/>
          <w:color w:val="000000"/>
          <w:sz w:val="21"/>
          <w:szCs w:val="21"/>
        </w:rPr>
        <w:t>&lt;</w:t>
      </w:r>
      <w:proofErr w:type="gramStart"/>
      <w:r w:rsidRPr="00A357A3">
        <w:rPr>
          <w:rFonts w:ascii="Courier" w:hAnsi="Courier" w:cs="Courier New"/>
          <w:color w:val="000000"/>
          <w:sz w:val="21"/>
          <w:szCs w:val="21"/>
        </w:rPr>
        <w:t>html</w:t>
      </w:r>
      <w:proofErr w:type="gram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&lt;%!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int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n;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String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str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int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fibo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(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int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n) {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if(n&lt;2)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  return n;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else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  return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fibo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(n-1) +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fibo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(n-2);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}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</w:r>
      <w:r w:rsidRPr="00A357A3">
        <w:rPr>
          <w:rFonts w:ascii="Courier" w:hAnsi="Courier" w:cs="Courier New"/>
          <w:color w:val="000000"/>
          <w:sz w:val="21"/>
          <w:szCs w:val="21"/>
        </w:rPr>
        <w:lastRenderedPageBreak/>
        <w:t>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&lt;b&gt;Fibonacci series: &lt;/b&gt;&lt;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br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&lt;% 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str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=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request.getParameter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("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val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");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n =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Integer.parseInt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(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str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);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for(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int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=0;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&lt;=n;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++) {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out.print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(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fibo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(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) + " ");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}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&lt;/html&gt;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</w:rPr>
        <w:t>Output: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IN" w:eastAsia="en-IN"/>
        </w:rPr>
        <w:drawing>
          <wp:inline distT="0" distB="0" distL="0" distR="0">
            <wp:extent cx="5753100" cy="3810000"/>
            <wp:effectExtent l="19050" t="0" r="0" b="0"/>
            <wp:docPr id="3" name="Picture 3" descr="http://www.techguruspeaks.com/wp-content/uploads/2019/11/js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guruspeaks.com/wp-content/uploads/2019/11/jsp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80"/>
          <w:sz w:val="21"/>
          <w:szCs w:val="21"/>
          <w:bdr w:val="none" w:sz="0" w:space="0" w:color="auto" w:frame="1"/>
        </w:rPr>
        <w:t>After clicking the “Submit” button we get the following response: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>
            <wp:extent cx="5753100" cy="3810000"/>
            <wp:effectExtent l="19050" t="0" r="0" b="0"/>
            <wp:docPr id="4" name="Picture 4" descr="http://www.techguruspeaks.com/wp-content/uploads/2019/11/js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guruspeaks.com/wp-content/uploads/2019/11/jsp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rPr>
          <w:sz w:val="24"/>
          <w:szCs w:val="24"/>
        </w:rPr>
        <w:t> </w:t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rPr>
          <w:sz w:val="24"/>
          <w:szCs w:val="24"/>
        </w:rPr>
        <w:t> </w:t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t>Example 3</w:t>
      </w:r>
    </w:p>
    <w:p w:rsidR="00A357A3" w:rsidRPr="00A357A3" w:rsidRDefault="00A357A3" w:rsidP="00A357A3">
      <w:pPr>
        <w:pStyle w:val="NoSpacing"/>
        <w:rPr>
          <w:sz w:val="20"/>
          <w:szCs w:val="20"/>
        </w:rPr>
      </w:pPr>
      <w:r w:rsidRPr="00A357A3">
        <w:rPr>
          <w:color w:val="800080"/>
          <w:sz w:val="23"/>
        </w:rPr>
        <w:t>The following JSP program shows the System date and time.</w:t>
      </w:r>
      <w:r w:rsidRPr="00A357A3">
        <w:rPr>
          <w:color w:val="800080"/>
          <w:sz w:val="23"/>
          <w:szCs w:val="23"/>
          <w:bdr w:val="none" w:sz="0" w:space="0" w:color="auto" w:frame="1"/>
        </w:rPr>
        <w:br/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FF"/>
          <w:sz w:val="21"/>
        </w:rPr>
        <w:t>Date.jsp</w:t>
      </w:r>
    </w:p>
    <w:p w:rsidR="00A357A3" w:rsidRPr="00A357A3" w:rsidRDefault="00A357A3" w:rsidP="00A357A3">
      <w:pPr>
        <w:pStyle w:val="NoSpacing"/>
        <w:rPr>
          <w:rFonts w:ascii="Courier" w:hAnsi="Courier" w:cs="Courier New"/>
          <w:color w:val="000000"/>
          <w:sz w:val="21"/>
          <w:szCs w:val="21"/>
        </w:rPr>
      </w:pPr>
      <w:r w:rsidRPr="00A357A3">
        <w:rPr>
          <w:rFonts w:ascii="Courier" w:hAnsi="Courier" w:cs="Courier New"/>
          <w:color w:val="000000"/>
          <w:sz w:val="21"/>
          <w:szCs w:val="21"/>
        </w:rPr>
        <w:t>&lt;</w:t>
      </w:r>
      <w:proofErr w:type="gramStart"/>
      <w:r w:rsidRPr="00A357A3">
        <w:rPr>
          <w:rFonts w:ascii="Courier" w:hAnsi="Courier" w:cs="Courier New"/>
          <w:color w:val="000000"/>
          <w:sz w:val="21"/>
          <w:szCs w:val="21"/>
        </w:rPr>
        <w:t>html</w:t>
      </w:r>
      <w:proofErr w:type="gram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&lt;%-- JSP comments --%&gt;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&lt;%@page import="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java.util.Date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"%&gt;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&lt;%!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Date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date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; 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%</w:t>
      </w:r>
      <w:proofErr w:type="gramStart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proofErr w:type="gramEnd"/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&lt;% 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date = new Date();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&lt;b&gt;System date and time: &lt;/b&gt; &lt;%= date 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&lt;/html&gt;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</w:rPr>
        <w:t>Output: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>
            <wp:extent cx="5753100" cy="3810000"/>
            <wp:effectExtent l="19050" t="0" r="0" b="0"/>
            <wp:docPr id="5" name="Picture 5" descr="http://www.techguruspeaks.com/wp-content/uploads/2019/11/js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guruspeaks.com/wp-content/uploads/2019/11/jsp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rPr>
          <w:sz w:val="24"/>
          <w:szCs w:val="24"/>
        </w:rPr>
        <w:t> </w:t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rPr>
          <w:sz w:val="24"/>
          <w:szCs w:val="24"/>
        </w:rPr>
        <w:t> </w:t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t>Example 4</w:t>
      </w:r>
    </w:p>
    <w:p w:rsidR="00A357A3" w:rsidRPr="00A357A3" w:rsidRDefault="00A357A3" w:rsidP="00A357A3">
      <w:pPr>
        <w:pStyle w:val="NoSpacing"/>
        <w:rPr>
          <w:sz w:val="20"/>
          <w:szCs w:val="20"/>
        </w:rPr>
      </w:pPr>
      <w:r w:rsidRPr="00A357A3">
        <w:rPr>
          <w:color w:val="800080"/>
          <w:sz w:val="23"/>
        </w:rPr>
        <w:t>The following JSP program calculates Powers of 2 for integers in the range 0-10.</w:t>
      </w:r>
      <w:r w:rsidRPr="00A357A3">
        <w:rPr>
          <w:color w:val="800080"/>
          <w:sz w:val="23"/>
          <w:szCs w:val="23"/>
          <w:bdr w:val="none" w:sz="0" w:space="0" w:color="auto" w:frame="1"/>
        </w:rPr>
        <w:br/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FF"/>
          <w:sz w:val="21"/>
        </w:rPr>
        <w:t>PowersOf2.jsp</w:t>
      </w:r>
    </w:p>
    <w:p w:rsidR="00A357A3" w:rsidRPr="00A357A3" w:rsidRDefault="00A357A3" w:rsidP="00A357A3">
      <w:pPr>
        <w:pStyle w:val="NoSpacing"/>
        <w:rPr>
          <w:rFonts w:ascii="Courier" w:hAnsi="Courier" w:cs="Courier New"/>
          <w:color w:val="000000"/>
          <w:sz w:val="21"/>
          <w:szCs w:val="21"/>
        </w:rPr>
      </w:pPr>
      <w:r w:rsidRPr="00A357A3">
        <w:rPr>
          <w:rFonts w:ascii="Courier" w:hAnsi="Courier" w:cs="Courier New"/>
          <w:color w:val="000000"/>
          <w:sz w:val="21"/>
          <w:szCs w:val="21"/>
        </w:rPr>
        <w:t>&lt;html&gt;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&lt;head&gt;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&lt;title&gt;Powers of 2&lt;/title&gt;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&lt;/head&gt;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&lt;center&gt;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&lt;table</w:t>
      </w:r>
      <w:r w:rsidRPr="00A357A3">
        <w:rPr>
          <w:rFonts w:ascii="Courier" w:hAnsi="Courier" w:cs="Courier New"/>
          <w:color w:val="000000"/>
          <w:sz w:val="21"/>
          <w:szCs w:val="21"/>
        </w:rPr>
        <w:t xml:space="preserve"> </w:t>
      </w:r>
      <w:r w:rsidRPr="00A357A3">
        <w:rPr>
          <w:rFonts w:ascii="Courier" w:hAnsi="Courier" w:cs="Courier New"/>
          <w:color w:val="993366"/>
          <w:sz w:val="21"/>
          <w:szCs w:val="21"/>
          <w:bdr w:val="none" w:sz="0" w:space="0" w:color="auto" w:frame="1"/>
        </w:rPr>
        <w:t>border</w:t>
      </w:r>
      <w:r w:rsidRPr="00A357A3">
        <w:rPr>
          <w:rFonts w:ascii="Courier" w:hAnsi="Courier" w:cs="Courier New"/>
          <w:color w:val="000000"/>
          <w:sz w:val="21"/>
          <w:szCs w:val="21"/>
        </w:rPr>
        <w:t xml:space="preserve">="2" </w:t>
      </w:r>
      <w:r w:rsidRPr="00A357A3">
        <w:rPr>
          <w:rFonts w:ascii="Courier" w:hAnsi="Courier" w:cs="Courier New"/>
          <w:color w:val="993366"/>
          <w:sz w:val="21"/>
          <w:szCs w:val="21"/>
          <w:bdr w:val="none" w:sz="0" w:space="0" w:color="auto" w:frame="1"/>
        </w:rPr>
        <w:t>align</w:t>
      </w:r>
      <w:r w:rsidRPr="00A357A3">
        <w:rPr>
          <w:rFonts w:ascii="Courier" w:hAnsi="Courier" w:cs="Courier New"/>
          <w:color w:val="000000"/>
          <w:sz w:val="21"/>
          <w:szCs w:val="21"/>
        </w:rPr>
        <w:t>="center"</w:t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</w:t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&lt;</w:t>
      </w:r>
      <w:proofErr w:type="spellStart"/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th</w:t>
      </w:r>
      <w:proofErr w:type="spellEnd"/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t>Exponent</w:t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&lt;/</w:t>
      </w:r>
      <w:proofErr w:type="spellStart"/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th</w:t>
      </w:r>
      <w:proofErr w:type="spellEnd"/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&gt;</w:t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br/>
        <w:t xml:space="preserve">     &lt;</w:t>
      </w:r>
      <w:proofErr w:type="spellStart"/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th</w:t>
      </w:r>
      <w:proofErr w:type="spellEnd"/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t>2^Exponent</w:t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&lt;/</w:t>
      </w:r>
      <w:proofErr w:type="spellStart"/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th</w:t>
      </w:r>
      <w:proofErr w:type="spellEnd"/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&lt;% for (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int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=0;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&lt;=10;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++) { </w:t>
      </w:r>
      <w:r w:rsidRPr="00A357A3">
        <w:rPr>
          <w:rFonts w:ascii="Courier" w:hAnsi="Courier" w:cs="Courier New"/>
          <w:color w:val="008000"/>
          <w:sz w:val="21"/>
          <w:szCs w:val="21"/>
          <w:bdr w:val="none" w:sz="0" w:space="0" w:color="auto" w:frame="1"/>
        </w:rPr>
        <w:t>//start for loop</w:t>
      </w:r>
      <w:r w:rsidRPr="00A357A3">
        <w:rPr>
          <w:rFonts w:ascii="Courier" w:hAnsi="Courier" w:cs="Courier New"/>
          <w:color w:val="000000"/>
          <w:sz w:val="21"/>
          <w:szCs w:val="21"/>
        </w:rPr>
        <w:t xml:space="preserve"> 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     </w:t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&lt;</w:t>
      </w:r>
      <w:proofErr w:type="spellStart"/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tr</w:t>
      </w:r>
      <w:proofErr w:type="spellEnd"/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</w:r>
      <w:r w:rsidRPr="00A357A3">
        <w:rPr>
          <w:rFonts w:ascii="Courier" w:hAnsi="Courier" w:cs="Courier New"/>
          <w:color w:val="000000"/>
          <w:sz w:val="21"/>
          <w:szCs w:val="21"/>
        </w:rPr>
        <w:lastRenderedPageBreak/>
        <w:t xml:space="preserve">                </w:t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&lt;td</w:t>
      </w:r>
      <w:r w:rsidRPr="00A357A3">
        <w:rPr>
          <w:rFonts w:ascii="Courier" w:hAnsi="Courier" w:cs="Courier New"/>
          <w:color w:val="000000"/>
          <w:sz w:val="21"/>
          <w:szCs w:val="21"/>
        </w:rPr>
        <w:t xml:space="preserve">&gt;&lt;%=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%&gt;</w:t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&lt;/td&gt;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         </w:t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&lt;td&gt;</w:t>
      </w:r>
      <w:r w:rsidRPr="00A357A3">
        <w:rPr>
          <w:rFonts w:ascii="Courier" w:hAnsi="Courier" w:cs="Courier New"/>
          <w:color w:val="000000"/>
          <w:sz w:val="21"/>
          <w:szCs w:val="21"/>
        </w:rPr>
        <w:t xml:space="preserve">&lt;%= Math.pow(2,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) %&gt;</w:t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&lt;/td&gt;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     </w:t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&lt;/</w:t>
      </w:r>
      <w:proofErr w:type="spellStart"/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tr</w:t>
      </w:r>
      <w:proofErr w:type="spellEnd"/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&lt;% } </w:t>
      </w:r>
      <w:r w:rsidRPr="00A357A3">
        <w:rPr>
          <w:rFonts w:ascii="Courier" w:hAnsi="Courier" w:cs="Courier New"/>
          <w:color w:val="008000"/>
          <w:sz w:val="21"/>
          <w:szCs w:val="21"/>
          <w:bdr w:val="none" w:sz="0" w:space="0" w:color="auto" w:frame="1"/>
        </w:rPr>
        <w:t>//end for loop</w:t>
      </w:r>
      <w:r w:rsidRPr="00A357A3">
        <w:rPr>
          <w:rFonts w:ascii="Courier" w:hAnsi="Courier" w:cs="Courier New"/>
          <w:color w:val="000000"/>
          <w:sz w:val="21"/>
          <w:szCs w:val="21"/>
        </w:rPr>
        <w:t xml:space="preserve"> 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&lt;/table&gt;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&lt;/center&gt;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&lt;/html&gt;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</w:rPr>
        <w:t>Output: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IN" w:eastAsia="en-IN"/>
        </w:rPr>
        <w:drawing>
          <wp:inline distT="0" distB="0" distL="0" distR="0">
            <wp:extent cx="5457825" cy="4210050"/>
            <wp:effectExtent l="19050" t="0" r="9525" b="0"/>
            <wp:docPr id="6" name="Picture 6" descr="http://www.techguruspeaks.com/wp-content/uploads/2019/11/js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guruspeaks.com/wp-content/uploads/2019/11/jsp1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rPr>
          <w:sz w:val="24"/>
          <w:szCs w:val="24"/>
        </w:rPr>
        <w:t> </w:t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t>Example 5</w:t>
      </w:r>
    </w:p>
    <w:p w:rsidR="00A357A3" w:rsidRPr="00A357A3" w:rsidRDefault="00A357A3" w:rsidP="00A357A3">
      <w:pPr>
        <w:pStyle w:val="NoSpacing"/>
        <w:rPr>
          <w:sz w:val="20"/>
          <w:szCs w:val="20"/>
        </w:rPr>
      </w:pPr>
      <w:r w:rsidRPr="00A357A3">
        <w:rPr>
          <w:color w:val="800080"/>
          <w:sz w:val="23"/>
        </w:rPr>
        <w:t>The following JSP program shows a Sample Order Form.</w:t>
      </w:r>
      <w:r w:rsidRPr="00A357A3">
        <w:rPr>
          <w:color w:val="800080"/>
          <w:sz w:val="23"/>
          <w:szCs w:val="23"/>
          <w:bdr w:val="none" w:sz="0" w:space="0" w:color="auto" w:frame="1"/>
        </w:rPr>
        <w:br/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lastRenderedPageBreak/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FF"/>
          <w:sz w:val="21"/>
        </w:rPr>
        <w:t>OrderForm.jsp</w:t>
      </w:r>
    </w:p>
    <w:p w:rsidR="00A357A3" w:rsidRPr="00A357A3" w:rsidRDefault="00A357A3" w:rsidP="00A357A3">
      <w:pPr>
        <w:pStyle w:val="NoSpacing"/>
        <w:rPr>
          <w:rFonts w:ascii="Courier" w:hAnsi="Courier" w:cs="Courier New"/>
          <w:color w:val="000000"/>
          <w:sz w:val="21"/>
          <w:szCs w:val="21"/>
        </w:rPr>
      </w:pPr>
      <w:r w:rsidRPr="00A357A3">
        <w:rPr>
          <w:rFonts w:ascii="Courier" w:hAnsi="Courier" w:cs="Courier New"/>
          <w:color w:val="000000"/>
          <w:sz w:val="21"/>
          <w:szCs w:val="21"/>
        </w:rPr>
        <w:t>&lt;HTML&gt;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&lt;HEAD&gt;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&lt;TITLE&gt;A Catalog Order Form&lt;/TITLE&gt;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&lt;/HEAD&gt;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&lt;H1 ALIGN="center"&gt;A Sample Order Form&lt;/H1&gt;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&lt;%! 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String item[] = {"DVD", "CD", "Diskette"};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double price[] = {19.99, 12.99, 1.99};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int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quantity[] = {2, 9, 24};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&lt;TABLE ALIGN="center" BGCOLOR="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lightgray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" BORDER="1" WIDTH="75%"&gt;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&lt;TR&gt;&lt;TD&gt;Item&lt;/TD&gt;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&lt;TD&gt;Price&lt;/TD&gt;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&lt;TD&gt;Quantity&lt;/TD&gt;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&lt;TD&gt;Total Price&lt;/TD&gt;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&lt;/TR&gt;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&lt;% for (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int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=0;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&lt;3;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++) { %&gt; 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&lt;TR&gt;&lt;TD&gt;&lt;%= item[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] %&gt;&lt;/TD&gt;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&lt;TD&gt;&lt;%= price[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] %&gt;&lt;/TD&gt;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&lt;TD&gt;&lt;%= quantity[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] %&gt;&lt;/TD&gt;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&lt;TD&gt;&lt;%= price[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] * quantity[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] %&gt;&lt;/TD&gt;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&lt;/TR&gt;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&lt;% } //end for loop 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&lt;/TABLE&gt;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&lt;/HTML&gt;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</w:rPr>
        <w:t>Output: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>
            <wp:extent cx="5457825" cy="4210050"/>
            <wp:effectExtent l="19050" t="0" r="9525" b="0"/>
            <wp:docPr id="7" name="Picture 7" descr="http://www.techguruspeaks.com/wp-content/uploads/2019/11/js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guruspeaks.com/wp-content/uploads/2019/11/jsp1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t>Example 6</w:t>
      </w:r>
    </w:p>
    <w:p w:rsidR="00A357A3" w:rsidRPr="00A357A3" w:rsidRDefault="00A357A3" w:rsidP="00A357A3">
      <w:pPr>
        <w:pStyle w:val="NoSpacing"/>
        <w:rPr>
          <w:sz w:val="20"/>
          <w:szCs w:val="20"/>
        </w:rPr>
      </w:pPr>
      <w:r w:rsidRPr="00A357A3">
        <w:rPr>
          <w:color w:val="800080"/>
          <w:sz w:val="23"/>
        </w:rPr>
        <w:t>The following JSP program shows a Sine Table using</w:t>
      </w:r>
      <w:r w:rsidRPr="00A357A3">
        <w:rPr>
          <w:sz w:val="23"/>
        </w:rPr>
        <w:t> </w:t>
      </w:r>
      <w:proofErr w:type="spellStart"/>
      <w:r w:rsidRPr="00A357A3">
        <w:rPr>
          <w:color w:val="3366FF"/>
          <w:sz w:val="23"/>
        </w:rPr>
        <w:t>java.lang.Math</w:t>
      </w:r>
      <w:proofErr w:type="spellEnd"/>
      <w:r w:rsidRPr="00A357A3">
        <w:rPr>
          <w:sz w:val="23"/>
        </w:rPr>
        <w:t> </w:t>
      </w:r>
      <w:r w:rsidRPr="00A357A3">
        <w:rPr>
          <w:color w:val="800080"/>
          <w:sz w:val="23"/>
        </w:rPr>
        <w:t>class</w:t>
      </w:r>
      <w:r w:rsidRPr="00A357A3">
        <w:rPr>
          <w:sz w:val="23"/>
        </w:rPr>
        <w:t>.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FF"/>
          <w:sz w:val="21"/>
        </w:rPr>
        <w:t>OrderForm.jsp</w:t>
      </w:r>
    </w:p>
    <w:p w:rsidR="00A357A3" w:rsidRPr="00A357A3" w:rsidRDefault="00A357A3" w:rsidP="00A357A3">
      <w:pPr>
        <w:pStyle w:val="NoSpacing"/>
        <w:rPr>
          <w:rFonts w:ascii="Courier" w:hAnsi="Courier" w:cs="Courier New"/>
          <w:color w:val="000000"/>
          <w:sz w:val="21"/>
          <w:szCs w:val="21"/>
        </w:rPr>
      </w:pPr>
      <w:r w:rsidRPr="00A357A3">
        <w:rPr>
          <w:rFonts w:ascii="Courier" w:hAnsi="Courier" w:cs="Courier New"/>
          <w:color w:val="000000"/>
          <w:sz w:val="21"/>
          <w:szCs w:val="21"/>
        </w:rPr>
        <w:t>&lt;</w:t>
      </w:r>
      <w:proofErr w:type="gramStart"/>
      <w:r w:rsidRPr="00A357A3">
        <w:rPr>
          <w:rFonts w:ascii="Courier" w:hAnsi="Courier" w:cs="Courier New"/>
          <w:color w:val="000000"/>
          <w:sz w:val="21"/>
          <w:szCs w:val="21"/>
        </w:rPr>
        <w:t>html</w:t>
      </w:r>
      <w:proofErr w:type="gram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&lt;head&gt;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&lt;title&gt;Powers of 2&lt;/title&gt;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&lt;/head&gt;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&lt;center&gt;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&lt;%! 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int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degrees[] = {0, 15, 30, 45, 60, 75, 90};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double number;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</w:r>
      <w:r w:rsidRPr="00A357A3">
        <w:rPr>
          <w:rFonts w:ascii="Courier" w:hAnsi="Courier" w:cs="Courier New"/>
          <w:color w:val="000000"/>
          <w:sz w:val="21"/>
          <w:szCs w:val="21"/>
        </w:rPr>
        <w:lastRenderedPageBreak/>
        <w:t xml:space="preserve">   String result;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&lt;table border="2" align="center"&gt;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th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&gt;Degree&lt;/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th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&gt;&lt;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th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&gt;Sine Value&lt;/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th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&lt;% 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for (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int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=0;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degrees.length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;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++) { //start for loop 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number = Math.sin(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Math.toRadians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(degrees[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]));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result = 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String.format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("%.2f", number);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tr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   &lt;td&gt;&lt;%= degrees[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i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] %&gt;&lt;/td&gt;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   &lt;td&gt;&lt;%= result %&gt;&lt;/td&gt;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&lt;/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tr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&lt;% } //end for loop 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&lt;/table&gt;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&lt;/center&gt;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&lt;/html&gt;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</w:rPr>
        <w:t>Output: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IN" w:eastAsia="en-IN"/>
        </w:rPr>
        <w:drawing>
          <wp:inline distT="0" distB="0" distL="0" distR="0">
            <wp:extent cx="5153025" cy="3276600"/>
            <wp:effectExtent l="19050" t="0" r="9525" b="0"/>
            <wp:docPr id="8" name="Picture 8" descr="http://www.techguruspeaks.com/wp-content/uploads/2019/11/jsp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guruspeaks.com/wp-content/uploads/2019/11/jsp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t>Example 7</w:t>
      </w:r>
    </w:p>
    <w:p w:rsidR="00A357A3" w:rsidRPr="00A357A3" w:rsidRDefault="00A357A3" w:rsidP="00A357A3">
      <w:pPr>
        <w:pStyle w:val="NoSpacing"/>
        <w:rPr>
          <w:sz w:val="20"/>
          <w:szCs w:val="20"/>
        </w:rPr>
      </w:pPr>
      <w:r w:rsidRPr="00A357A3">
        <w:rPr>
          <w:color w:val="800080"/>
          <w:sz w:val="23"/>
        </w:rPr>
        <w:lastRenderedPageBreak/>
        <w:t>The following JSP program shows the use of </w:t>
      </w:r>
      <w:r w:rsidRPr="00A357A3">
        <w:rPr>
          <w:color w:val="3366FF"/>
          <w:sz w:val="23"/>
        </w:rPr>
        <w:t>JSP forward action</w:t>
      </w:r>
      <w:r w:rsidRPr="00A357A3">
        <w:rPr>
          <w:color w:val="800080"/>
          <w:sz w:val="23"/>
        </w:rPr>
        <w:t> </w:t>
      </w:r>
      <w:r w:rsidRPr="00A357A3">
        <w:rPr>
          <w:color w:val="3366FF"/>
          <w:sz w:val="23"/>
        </w:rPr>
        <w:t>tag</w:t>
      </w:r>
      <w:r w:rsidRPr="00A357A3">
        <w:rPr>
          <w:sz w:val="23"/>
        </w:rPr>
        <w:t>.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FF"/>
          <w:sz w:val="21"/>
        </w:rPr>
        <w:t>ForwardAction.jsp</w:t>
      </w:r>
    </w:p>
    <w:p w:rsidR="00A357A3" w:rsidRPr="00A357A3" w:rsidRDefault="00A357A3" w:rsidP="00A357A3">
      <w:pPr>
        <w:pStyle w:val="NoSpacing"/>
        <w:rPr>
          <w:rFonts w:ascii="Courier" w:hAnsi="Courier" w:cs="Courier New"/>
          <w:color w:val="000000"/>
          <w:sz w:val="21"/>
          <w:szCs w:val="21"/>
        </w:rPr>
      </w:pPr>
      <w:r w:rsidRPr="00A357A3">
        <w:rPr>
          <w:rFonts w:ascii="Courier" w:hAnsi="Courier" w:cs="Courier New"/>
          <w:color w:val="000000"/>
          <w:sz w:val="21"/>
          <w:szCs w:val="21"/>
        </w:rPr>
        <w:t>&lt;</w:t>
      </w:r>
      <w:proofErr w:type="gramStart"/>
      <w:r w:rsidRPr="00A357A3">
        <w:rPr>
          <w:rFonts w:ascii="Courier" w:hAnsi="Courier" w:cs="Courier New"/>
          <w:color w:val="000000"/>
          <w:sz w:val="21"/>
          <w:szCs w:val="21"/>
        </w:rPr>
        <w:t>html</w:t>
      </w:r>
      <w:proofErr w:type="gram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&lt;head&gt;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&lt;title&gt;JSP Page&lt;/title&gt;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&lt;/head&gt;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&lt;% if (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Math.random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() &gt; 0.5) { 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 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jsp:forward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page="</w:t>
      </w:r>
      <w:r w:rsidRPr="00A357A3">
        <w:rPr>
          <w:rFonts w:ascii="Courier" w:hAnsi="Courier" w:cs="Courier New"/>
          <w:color w:val="3366FF"/>
          <w:sz w:val="21"/>
          <w:szCs w:val="21"/>
          <w:bdr w:val="none" w:sz="0" w:space="0" w:color="auto" w:frame="1"/>
        </w:rPr>
        <w:t>PowersOf2.jsp</w:t>
      </w:r>
      <w:r w:rsidRPr="00A357A3">
        <w:rPr>
          <w:rFonts w:ascii="Courier" w:hAnsi="Courier" w:cs="Courier New"/>
          <w:color w:val="000000"/>
          <w:sz w:val="21"/>
          <w:szCs w:val="21"/>
        </w:rPr>
        <w:t>" /&gt;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&lt;% } else { 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 xml:space="preserve">        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jsp:forward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page="</w:t>
      </w:r>
      <w:r w:rsidRPr="00A357A3">
        <w:rPr>
          <w:rFonts w:ascii="Courier" w:hAnsi="Courier" w:cs="Courier New"/>
          <w:color w:val="FF6600"/>
          <w:sz w:val="21"/>
          <w:szCs w:val="21"/>
          <w:bdr w:val="none" w:sz="0" w:space="0" w:color="auto" w:frame="1"/>
        </w:rPr>
        <w:t>SineTable.jsp</w:t>
      </w:r>
      <w:r w:rsidRPr="00A357A3">
        <w:rPr>
          <w:rFonts w:ascii="Courier" w:hAnsi="Courier" w:cs="Courier New"/>
          <w:color w:val="000000"/>
          <w:sz w:val="21"/>
          <w:szCs w:val="21"/>
        </w:rPr>
        <w:t>" /&gt;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&lt;% } %&gt;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&lt;/html&gt;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</w:rPr>
        <w:t>Output: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 xml:space="preserve">Depending on the value returned by the </w:t>
      </w:r>
      <w:proofErr w:type="spellStart"/>
      <w:proofErr w:type="gramStart"/>
      <w:r w:rsidRPr="00A357A3">
        <w:rPr>
          <w:color w:val="000000"/>
          <w:sz w:val="21"/>
          <w:szCs w:val="21"/>
        </w:rPr>
        <w:t>Math.random</w:t>
      </w:r>
      <w:proofErr w:type="spellEnd"/>
      <w:r w:rsidRPr="00A357A3">
        <w:rPr>
          <w:color w:val="000000"/>
          <w:sz w:val="21"/>
          <w:szCs w:val="21"/>
        </w:rPr>
        <w:t>(</w:t>
      </w:r>
      <w:proofErr w:type="gramEnd"/>
      <w:r w:rsidRPr="00A357A3">
        <w:rPr>
          <w:color w:val="000000"/>
          <w:sz w:val="21"/>
          <w:szCs w:val="21"/>
        </w:rPr>
        <w:t>), the web browser either displays the contents of “</w:t>
      </w:r>
      <w:r w:rsidRPr="00A357A3">
        <w:rPr>
          <w:color w:val="3366FF"/>
          <w:sz w:val="21"/>
          <w:szCs w:val="21"/>
          <w:bdr w:val="none" w:sz="0" w:space="0" w:color="auto" w:frame="1"/>
        </w:rPr>
        <w:t>PowersOf2.jsp</w:t>
      </w:r>
      <w:r w:rsidRPr="00A357A3">
        <w:rPr>
          <w:color w:val="000000"/>
          <w:sz w:val="21"/>
          <w:szCs w:val="21"/>
        </w:rPr>
        <w:t>” or displays the contents of “</w:t>
      </w:r>
      <w:r w:rsidRPr="00A357A3">
        <w:rPr>
          <w:color w:val="FF6600"/>
          <w:sz w:val="21"/>
          <w:szCs w:val="21"/>
          <w:bdr w:val="none" w:sz="0" w:space="0" w:color="auto" w:frame="1"/>
        </w:rPr>
        <w:t>SineTable.jsp</w:t>
      </w:r>
      <w:r w:rsidRPr="00A357A3">
        <w:rPr>
          <w:color w:val="000000"/>
          <w:sz w:val="21"/>
          <w:szCs w:val="21"/>
        </w:rPr>
        <w:t>“.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rPr>
          <w:sz w:val="24"/>
          <w:szCs w:val="24"/>
        </w:rPr>
        <w:t> </w:t>
      </w:r>
    </w:p>
    <w:p w:rsidR="00A357A3" w:rsidRPr="00A357A3" w:rsidRDefault="00A357A3" w:rsidP="00A357A3">
      <w:pPr>
        <w:pStyle w:val="NoSpacing"/>
        <w:rPr>
          <w:sz w:val="24"/>
          <w:szCs w:val="24"/>
        </w:rPr>
      </w:pPr>
      <w:r w:rsidRPr="00A357A3">
        <w:t>Example 8</w:t>
      </w:r>
    </w:p>
    <w:p w:rsidR="00A357A3" w:rsidRPr="00A357A3" w:rsidRDefault="00A357A3" w:rsidP="00A357A3">
      <w:pPr>
        <w:pStyle w:val="NoSpacing"/>
        <w:rPr>
          <w:sz w:val="20"/>
          <w:szCs w:val="20"/>
        </w:rPr>
      </w:pPr>
      <w:r w:rsidRPr="00A357A3">
        <w:rPr>
          <w:color w:val="800080"/>
          <w:sz w:val="23"/>
        </w:rPr>
        <w:t>The following JSP program shows the use of </w:t>
      </w:r>
      <w:r w:rsidRPr="00A357A3">
        <w:rPr>
          <w:color w:val="3366FF"/>
          <w:sz w:val="23"/>
        </w:rPr>
        <w:t>JSP include action tag</w:t>
      </w:r>
      <w:r w:rsidRPr="00A357A3">
        <w:rPr>
          <w:color w:val="800080"/>
          <w:sz w:val="23"/>
        </w:rPr>
        <w:t>.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FF"/>
          <w:sz w:val="21"/>
        </w:rPr>
        <w:t>IncludeAction.jsp</w:t>
      </w:r>
    </w:p>
    <w:p w:rsidR="00A357A3" w:rsidRPr="00A357A3" w:rsidRDefault="00A357A3" w:rsidP="00A357A3">
      <w:pPr>
        <w:pStyle w:val="NoSpacing"/>
        <w:rPr>
          <w:rFonts w:ascii="Courier" w:hAnsi="Courier" w:cs="Courier New"/>
          <w:color w:val="000000"/>
          <w:sz w:val="21"/>
          <w:szCs w:val="21"/>
        </w:rPr>
      </w:pPr>
      <w:r w:rsidRPr="00A357A3">
        <w:rPr>
          <w:rFonts w:ascii="Courier" w:hAnsi="Courier" w:cs="Courier New"/>
          <w:color w:val="000000"/>
          <w:sz w:val="21"/>
          <w:szCs w:val="21"/>
        </w:rPr>
        <w:t>&lt;html&gt;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&lt;head&gt;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&lt;title&gt;JSP Page&lt;/title&gt;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&lt;/head&gt;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&lt;font color="red"&gt;Include the First File:&lt;/font&gt;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br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&gt;&lt;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br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jsp:include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page="Date.jsp"/&gt;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br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&gt;&lt;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br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&gt;&lt;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br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&lt;font color="blue"&gt;Include the Second File:&lt;/font&gt;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br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>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</w:t>
      </w:r>
      <w:proofErr w:type="spellStart"/>
      <w:r w:rsidRPr="00A357A3">
        <w:rPr>
          <w:rFonts w:ascii="Courier" w:hAnsi="Courier" w:cs="Courier New"/>
          <w:color w:val="000000"/>
          <w:sz w:val="21"/>
          <w:szCs w:val="21"/>
        </w:rPr>
        <w:t>jsp:include</w:t>
      </w:r>
      <w:proofErr w:type="spellEnd"/>
      <w:r w:rsidRPr="00A357A3">
        <w:rPr>
          <w:rFonts w:ascii="Courier" w:hAnsi="Courier" w:cs="Courier New"/>
          <w:color w:val="000000"/>
          <w:sz w:val="21"/>
          <w:szCs w:val="21"/>
        </w:rPr>
        <w:t xml:space="preserve"> page="OrderForm.jsp"/&gt;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&lt;/body&gt;</w:t>
      </w:r>
      <w:r w:rsidRPr="00A357A3">
        <w:rPr>
          <w:rFonts w:ascii="Courier" w:hAnsi="Courier" w:cs="Courier New"/>
          <w:color w:val="000000"/>
          <w:sz w:val="21"/>
          <w:szCs w:val="21"/>
        </w:rPr>
        <w:br/>
        <w:t>&lt;/html&gt;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</w:rPr>
        <w:t>Output: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>
            <wp:extent cx="5724525" cy="4229100"/>
            <wp:effectExtent l="19050" t="0" r="9525" b="0"/>
            <wp:docPr id="9" name="Picture 9" descr="http://www.techguruspeaks.com/wp-content/uploads/2019/11/jsp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guruspeaks.com/wp-content/uploads/2019/11/jsp1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A357A3" w:rsidRPr="00A357A3" w:rsidRDefault="00A357A3" w:rsidP="00A357A3">
      <w:pPr>
        <w:pStyle w:val="NoSpacing"/>
        <w:rPr>
          <w:color w:val="000000"/>
          <w:sz w:val="21"/>
          <w:szCs w:val="21"/>
        </w:rPr>
      </w:pPr>
      <w:r w:rsidRPr="00A357A3">
        <w:rPr>
          <w:color w:val="000000"/>
          <w:sz w:val="21"/>
          <w:szCs w:val="21"/>
        </w:rPr>
        <w:t> </w:t>
      </w:r>
    </w:p>
    <w:p w:rsidR="00D50391" w:rsidRDefault="00D50391" w:rsidP="00A357A3">
      <w:pPr>
        <w:pStyle w:val="NoSpacing"/>
      </w:pPr>
    </w:p>
    <w:p w:rsidR="0072196A" w:rsidRDefault="0072196A" w:rsidP="00A357A3">
      <w:pPr>
        <w:pStyle w:val="NoSpacing"/>
      </w:pPr>
    </w:p>
    <w:sectPr w:rsidR="0072196A" w:rsidSect="00D50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357A3"/>
    <w:rsid w:val="001A4B5B"/>
    <w:rsid w:val="00635D12"/>
    <w:rsid w:val="006E0DF0"/>
    <w:rsid w:val="0072196A"/>
    <w:rsid w:val="00841ACB"/>
    <w:rsid w:val="00946716"/>
    <w:rsid w:val="00A357A3"/>
    <w:rsid w:val="00B96D26"/>
    <w:rsid w:val="00C70D40"/>
    <w:rsid w:val="00D5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91"/>
  </w:style>
  <w:style w:type="paragraph" w:styleId="Heading4">
    <w:name w:val="heading 4"/>
    <w:basedOn w:val="Normal"/>
    <w:link w:val="Heading4Char"/>
    <w:uiPriority w:val="9"/>
    <w:qFormat/>
    <w:rsid w:val="00A357A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357A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57A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357A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357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57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7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7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57A3"/>
  </w:style>
  <w:style w:type="paragraph" w:styleId="Revision">
    <w:name w:val="Revision"/>
    <w:hidden/>
    <w:uiPriority w:val="99"/>
    <w:semiHidden/>
    <w:rsid w:val="00721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3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E16BB-827D-420D-9946-3BC30892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 LAB</dc:creator>
  <cp:lastModifiedBy>Windows User</cp:lastModifiedBy>
  <cp:revision>2</cp:revision>
  <dcterms:created xsi:type="dcterms:W3CDTF">2024-09-23T04:50:00Z</dcterms:created>
  <dcterms:modified xsi:type="dcterms:W3CDTF">2024-09-28T06:41:00Z</dcterms:modified>
</cp:coreProperties>
</file>